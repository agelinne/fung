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57F5C" w:rsidRDefault="00643F14">
      <w:pPr>
        <w:rPr>
          <w:rFonts w:ascii="Times New Roman" w:eastAsia="Times New Roman" w:hAnsi="Times New Roman" w:cs="Times New Roman"/>
        </w:rPr>
      </w:pPr>
      <w:bookmarkStart w:id="0" w:name="_GoBack"/>
      <w:bookmarkEnd w:id="0"/>
      <w:r>
        <w:rPr>
          <w:rFonts w:ascii="Times New Roman" w:eastAsia="Times New Roman" w:hAnsi="Times New Roman" w:cs="Times New Roman"/>
        </w:rPr>
        <w:t>RESULTS</w:t>
      </w:r>
    </w:p>
    <w:p w14:paraId="00000002" w14:textId="77777777" w:rsidR="00757F5C" w:rsidRDefault="00757F5C">
      <w:pPr>
        <w:rPr>
          <w:rFonts w:ascii="Times New Roman" w:eastAsia="Times New Roman" w:hAnsi="Times New Roman" w:cs="Times New Roman"/>
          <w:b/>
        </w:rPr>
      </w:pPr>
    </w:p>
    <w:p w14:paraId="00000003"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Search Results</w:t>
      </w:r>
    </w:p>
    <w:p w14:paraId="00000004" w14:textId="533AB578" w:rsidR="00757F5C" w:rsidRDefault="00643F14">
      <w:pPr>
        <w:rPr>
          <w:rFonts w:ascii="Times New Roman" w:eastAsia="Times New Roman" w:hAnsi="Times New Roman" w:cs="Times New Roman"/>
        </w:rPr>
      </w:pPr>
      <w:r>
        <w:rPr>
          <w:rFonts w:ascii="Times New Roman" w:eastAsia="Times New Roman" w:hAnsi="Times New Roman" w:cs="Times New Roman"/>
        </w:rPr>
        <w:t xml:space="preserve">We followed the guidelines of PRISMA in the writing of this paper. The search resulted a total of 1,169 articles of which 324 met the eligibility criteria, were reviewed in full and used for data collection. A total of 199 studies including 248 patients were included in the analysis. Most studies included in the analysis were case reports and retrospective reviews. The extracted clinical data is presented in tables </w:t>
      </w:r>
      <w:commentRangeStart w:id="1"/>
      <w:r>
        <w:rPr>
          <w:rFonts w:ascii="Times New Roman" w:eastAsia="Times New Roman" w:hAnsi="Times New Roman" w:cs="Times New Roman"/>
        </w:rPr>
        <w:t>1</w:t>
      </w:r>
      <w:commentRangeEnd w:id="1"/>
      <w:r w:rsidR="00F746BC">
        <w:rPr>
          <w:rStyle w:val="CommentReference"/>
        </w:rPr>
        <w:commentReference w:id="1"/>
      </w:r>
      <w:ins w:id="2" w:author="MCAND02NSICWS13" w:date="2020-03-17T16:10:00Z">
        <w:r w:rsidR="00F746BC">
          <w:rPr>
            <w:rFonts w:ascii="Times New Roman" w:eastAsia="Times New Roman" w:hAnsi="Times New Roman" w:cs="Times New Roman"/>
          </w:rPr>
          <w:t>.</w:t>
        </w:r>
      </w:ins>
    </w:p>
    <w:p w14:paraId="00000005" w14:textId="77777777" w:rsidR="00757F5C" w:rsidRDefault="00757F5C">
      <w:pPr>
        <w:rPr>
          <w:rFonts w:ascii="Times New Roman" w:eastAsia="Times New Roman" w:hAnsi="Times New Roman" w:cs="Times New Roman"/>
        </w:rPr>
      </w:pPr>
    </w:p>
    <w:p w14:paraId="00000006"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Overall morbidity and mortality associated with aspergillosis infections</w:t>
      </w:r>
    </w:p>
    <w:p w14:paraId="00000007" w14:textId="77777777" w:rsidR="00757F5C" w:rsidRDefault="00643F14">
      <w:pPr>
        <w:rPr>
          <w:rFonts w:ascii="Times New Roman" w:eastAsia="Times New Roman" w:hAnsi="Times New Roman" w:cs="Times New Roman"/>
        </w:rPr>
      </w:pPr>
      <w:r>
        <w:rPr>
          <w:rFonts w:ascii="Times New Roman" w:eastAsia="Times New Roman" w:hAnsi="Times New Roman" w:cs="Times New Roman"/>
        </w:rPr>
        <w:t>Of the 248 patients included in this study, 98 died during the duration of their respective studies. Eighteen of those patients expired due to other causes, and 80 expired due to aspergillosis. Overall mortality of patients attributable to aspergillosis in this review was slightly over 32%. (This is consistent with what the literature shows in introduction)</w:t>
      </w:r>
    </w:p>
    <w:p w14:paraId="00000008" w14:textId="77777777" w:rsidR="00757F5C" w:rsidRDefault="00757F5C">
      <w:pPr>
        <w:rPr>
          <w:rFonts w:ascii="Times New Roman" w:eastAsia="Times New Roman" w:hAnsi="Times New Roman" w:cs="Times New Roman"/>
        </w:rPr>
      </w:pPr>
    </w:p>
    <w:p w14:paraId="00000009"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Morbidity and mortality with and without surgery</w:t>
      </w:r>
    </w:p>
    <w:p w14:paraId="0000000A" w14:textId="0E3C793E" w:rsidR="00757F5C" w:rsidRDefault="00643F14">
      <w:pPr>
        <w:rPr>
          <w:rFonts w:ascii="Times New Roman" w:eastAsia="Times New Roman" w:hAnsi="Times New Roman" w:cs="Times New Roman"/>
        </w:rPr>
      </w:pPr>
      <w:r>
        <w:rPr>
          <w:rFonts w:ascii="Times New Roman" w:eastAsia="Times New Roman" w:hAnsi="Times New Roman" w:cs="Times New Roman"/>
        </w:rPr>
        <w:t>Surgical intervention was utilized in 189 patients to aid in diagnosis or treatment. Surgical intervention for treatment was used in 102 patients of which 19 were partial resections, 36 were complete resections, and in the remaining 47 cases the extent of the resection was not specified</w:t>
      </w:r>
      <w:ins w:id="3" w:author="MCAND02NSICWS13" w:date="2020-03-17T16:14:00Z">
        <w:r w:rsidR="00F746BC">
          <w:rPr>
            <w:rFonts w:ascii="Times New Roman" w:eastAsia="Times New Roman" w:hAnsi="Times New Roman" w:cs="Times New Roman"/>
          </w:rPr>
          <w:t xml:space="preserve"> (Table 2)</w:t>
        </w:r>
      </w:ins>
      <w:r>
        <w:rPr>
          <w:rFonts w:ascii="Times New Roman" w:eastAsia="Times New Roman" w:hAnsi="Times New Roman" w:cs="Times New Roman"/>
        </w:rPr>
        <w:t xml:space="preserve">. A bivariate analysis of patients </w:t>
      </w:r>
      <w:del w:id="4" w:author="MCAND02NSICWS13" w:date="2020-03-17T16:14:00Z">
        <w:r w:rsidDel="00F746BC">
          <w:rPr>
            <w:rFonts w:ascii="Times New Roman" w:eastAsia="Times New Roman" w:hAnsi="Times New Roman" w:cs="Times New Roman"/>
          </w:rPr>
          <w:delText xml:space="preserve">surviving and </w:delText>
        </w:r>
      </w:del>
      <w:r>
        <w:rPr>
          <w:rFonts w:ascii="Times New Roman" w:eastAsia="Times New Roman" w:hAnsi="Times New Roman" w:cs="Times New Roman"/>
        </w:rPr>
        <w:t>expiring from aspergillosis after undergoing surgical resection (</w:t>
      </w:r>
      <w:del w:id="5" w:author="MCAND02NSICWS13" w:date="2020-03-17T16:15:00Z">
        <w:r w:rsidDel="00F746BC">
          <w:rPr>
            <w:rFonts w:ascii="Times New Roman" w:eastAsia="Times New Roman" w:hAnsi="Times New Roman" w:cs="Times New Roman"/>
          </w:rPr>
          <w:delText>table 1</w:delText>
        </w:r>
      </w:del>
      <w:ins w:id="6" w:author="MCAND02NSICWS13" w:date="2020-03-17T16:15:00Z">
        <w:r w:rsidR="00F746BC">
          <w:rPr>
            <w:rFonts w:ascii="Times New Roman" w:eastAsia="Times New Roman" w:hAnsi="Times New Roman" w:cs="Times New Roman"/>
          </w:rPr>
          <w:t>Table 2</w:t>
        </w:r>
      </w:ins>
      <w:r>
        <w:rPr>
          <w:rFonts w:ascii="Times New Roman" w:eastAsia="Times New Roman" w:hAnsi="Times New Roman" w:cs="Times New Roman"/>
        </w:rPr>
        <w:t xml:space="preserve">) showed a statistically significant (p &lt;.05) </w:t>
      </w:r>
      <w:del w:id="7" w:author="MCAND02NSICWS13" w:date="2020-03-17T16:15:00Z">
        <w:r w:rsidDel="00F746BC">
          <w:rPr>
            <w:rFonts w:ascii="Times New Roman" w:eastAsia="Times New Roman" w:hAnsi="Times New Roman" w:cs="Times New Roman"/>
          </w:rPr>
          <w:delText>increased survival</w:delText>
        </w:r>
      </w:del>
      <w:ins w:id="8" w:author="MCAND02NSICWS13" w:date="2020-03-17T16:15:00Z">
        <w:r w:rsidR="00F746BC">
          <w:rPr>
            <w:rFonts w:ascii="Times New Roman" w:eastAsia="Times New Roman" w:hAnsi="Times New Roman" w:cs="Times New Roman"/>
          </w:rPr>
          <w:t>increase in survival</w:t>
        </w:r>
      </w:ins>
      <w:r>
        <w:rPr>
          <w:rFonts w:ascii="Times New Roman" w:eastAsia="Times New Roman" w:hAnsi="Times New Roman" w:cs="Times New Roman"/>
        </w:rPr>
        <w:t xml:space="preserve"> for patients undergoing surgery (77.5%) than those who did not (61.0%).</w:t>
      </w:r>
    </w:p>
    <w:p w14:paraId="0000000B" w14:textId="77777777" w:rsidR="00757F5C" w:rsidRDefault="00757F5C">
      <w:pPr>
        <w:ind w:left="720"/>
        <w:rPr>
          <w:rFonts w:ascii="Times New Roman" w:eastAsia="Times New Roman" w:hAnsi="Times New Roman" w:cs="Times New Roman"/>
        </w:rPr>
      </w:pPr>
    </w:p>
    <w:p w14:paraId="0000000C" w14:textId="77777777" w:rsidR="00757F5C" w:rsidRDefault="00643F14">
      <w:pPr>
        <w:rPr>
          <w:rFonts w:ascii="Times New Roman" w:eastAsia="Times New Roman" w:hAnsi="Times New Roman" w:cs="Times New Roman"/>
          <w:b/>
        </w:rPr>
      </w:pPr>
      <w:r>
        <w:rPr>
          <w:rFonts w:ascii="Times New Roman" w:eastAsia="Times New Roman" w:hAnsi="Times New Roman" w:cs="Times New Roman"/>
          <w:b/>
        </w:rPr>
        <w:t>Morbidity and mortality associated with use of various antifungal agents</w:t>
      </w:r>
    </w:p>
    <w:p w14:paraId="0000000D" w14:textId="2072F36E" w:rsidR="00757F5C" w:rsidRDefault="00643F14">
      <w:pPr>
        <w:rPr>
          <w:rFonts w:ascii="Times New Roman" w:eastAsia="Times New Roman" w:hAnsi="Times New Roman" w:cs="Times New Roman"/>
        </w:rPr>
      </w:pPr>
      <w:r>
        <w:rPr>
          <w:rFonts w:ascii="Times New Roman" w:eastAsia="Times New Roman" w:hAnsi="Times New Roman" w:cs="Times New Roman"/>
        </w:rPr>
        <w:t>Systemic antifungals were utilized in the treatment of 243</w:t>
      </w:r>
      <w:ins w:id="9" w:author="MCAND02NSICWS13" w:date="2020-03-17T16:20:00Z">
        <w:r w:rsidR="0044649C">
          <w:rPr>
            <w:rFonts w:ascii="Times New Roman" w:eastAsia="Times New Roman" w:hAnsi="Times New Roman" w:cs="Times New Roman"/>
          </w:rPr>
          <w:t xml:space="preserve"> patients</w:t>
        </w:r>
      </w:ins>
      <w:del w:id="10" w:author="MCAND02NSICWS13" w:date="2020-03-17T16:20:00Z">
        <w:r w:rsidDel="0044649C">
          <w:rPr>
            <w:rFonts w:ascii="Times New Roman" w:eastAsia="Times New Roman" w:hAnsi="Times New Roman" w:cs="Times New Roman"/>
          </w:rPr>
          <w:delText xml:space="preserve"> patients with an average of about 2 antifungals used per patient</w:delText>
        </w:r>
      </w:del>
      <w:r>
        <w:rPr>
          <w:rFonts w:ascii="Times New Roman" w:eastAsia="Times New Roman" w:hAnsi="Times New Roman" w:cs="Times New Roman"/>
        </w:rPr>
        <w:t xml:space="preserve">. </w:t>
      </w:r>
      <w:ins w:id="11" w:author="MCAND02NSICWS13" w:date="2020-03-17T16:27:00Z">
        <w:r w:rsidR="004B4A2C">
          <w:rPr>
            <w:rFonts w:ascii="Times New Roman" w:eastAsia="Times New Roman" w:hAnsi="Times New Roman" w:cs="Times New Roman"/>
          </w:rPr>
          <w:t xml:space="preserve">The specific antifungals used in this review are listed in Table 1. </w:t>
        </w:r>
      </w:ins>
      <w:ins w:id="12" w:author="MCAND02NSICWS13" w:date="2020-03-17T16:20:00Z">
        <w:r w:rsidR="0044649C">
          <w:rPr>
            <w:rFonts w:ascii="Times New Roman" w:eastAsia="Times New Roman" w:hAnsi="Times New Roman" w:cs="Times New Roman"/>
          </w:rPr>
          <w:t>Patients surviving aspergillo</w:t>
        </w:r>
      </w:ins>
      <w:ins w:id="13" w:author="MCAND02NSICWS13" w:date="2020-03-17T16:36:00Z">
        <w:r w:rsidR="004B4A2C">
          <w:rPr>
            <w:rFonts w:ascii="Times New Roman" w:eastAsia="Times New Roman" w:hAnsi="Times New Roman" w:cs="Times New Roman"/>
          </w:rPr>
          <w:t>s</w:t>
        </w:r>
      </w:ins>
      <w:ins w:id="14" w:author="MCAND02NSICWS13" w:date="2020-03-17T16:20:00Z">
        <w:r w:rsidR="0044649C">
          <w:rPr>
            <w:rFonts w:ascii="Times New Roman" w:eastAsia="Times New Roman" w:hAnsi="Times New Roman" w:cs="Times New Roman"/>
          </w:rPr>
          <w:t>is received a slightly higher number of</w:t>
        </w:r>
      </w:ins>
      <w:ins w:id="15" w:author="MCAND02NSICWS13" w:date="2020-03-17T16:24:00Z">
        <w:r w:rsidR="0044649C">
          <w:rPr>
            <w:rFonts w:ascii="Times New Roman" w:eastAsia="Times New Roman" w:hAnsi="Times New Roman" w:cs="Times New Roman"/>
          </w:rPr>
          <w:t xml:space="preserve"> anti-fungal</w:t>
        </w:r>
      </w:ins>
      <w:ins w:id="16" w:author="MCAND02NSICWS13" w:date="2020-03-17T16:20:00Z">
        <w:r w:rsidR="0044649C">
          <w:rPr>
            <w:rFonts w:ascii="Times New Roman" w:eastAsia="Times New Roman" w:hAnsi="Times New Roman" w:cs="Times New Roman"/>
          </w:rPr>
          <w:t xml:space="preserve"> agents</w:t>
        </w:r>
      </w:ins>
      <w:ins w:id="17" w:author="MCAND02NSICWS13" w:date="2020-03-17T16:24:00Z">
        <w:r w:rsidR="0044649C">
          <w:rPr>
            <w:rFonts w:ascii="Times New Roman" w:eastAsia="Times New Roman" w:hAnsi="Times New Roman" w:cs="Times New Roman"/>
          </w:rPr>
          <w:t xml:space="preserve"> (</w:t>
        </w:r>
      </w:ins>
      <w:ins w:id="18" w:author="MCAND02NSICWS13" w:date="2020-03-17T16:26:00Z">
        <w:r w:rsidR="0044649C">
          <w:rPr>
            <w:rFonts w:ascii="Times New Roman" w:eastAsia="Times New Roman" w:hAnsi="Times New Roman" w:cs="Times New Roman"/>
          </w:rPr>
          <w:t xml:space="preserve">M = </w:t>
        </w:r>
      </w:ins>
      <w:ins w:id="19" w:author="MCAND02NSICWS13" w:date="2020-03-17T16:24:00Z">
        <w:r w:rsidR="0044649C">
          <w:rPr>
            <w:rFonts w:ascii="Times New Roman" w:eastAsia="Times New Roman" w:hAnsi="Times New Roman" w:cs="Times New Roman"/>
          </w:rPr>
          <w:t>2.3, SD</w:t>
        </w:r>
      </w:ins>
      <w:ins w:id="20" w:author="MCAND02NSICWS13" w:date="2020-03-17T16:26:00Z">
        <w:r w:rsidR="0044649C">
          <w:rPr>
            <w:rFonts w:ascii="Times New Roman" w:eastAsia="Times New Roman" w:hAnsi="Times New Roman" w:cs="Times New Roman"/>
          </w:rPr>
          <w:t xml:space="preserve"> =</w:t>
        </w:r>
      </w:ins>
      <w:ins w:id="21" w:author="MCAND02NSICWS13" w:date="2020-03-17T16:24:00Z">
        <w:r w:rsidR="0044649C">
          <w:rPr>
            <w:rFonts w:ascii="Times New Roman" w:eastAsia="Times New Roman" w:hAnsi="Times New Roman" w:cs="Times New Roman"/>
          </w:rPr>
          <w:t xml:space="preserve"> </w:t>
        </w:r>
      </w:ins>
      <w:ins w:id="22" w:author="MCAND02NSICWS13" w:date="2020-03-17T16:25:00Z">
        <w:r w:rsidR="0044649C">
          <w:rPr>
            <w:rFonts w:ascii="Times New Roman" w:eastAsia="Times New Roman" w:hAnsi="Times New Roman" w:cs="Times New Roman"/>
          </w:rPr>
          <w:t xml:space="preserve">1.2) </w:t>
        </w:r>
      </w:ins>
      <w:ins w:id="23" w:author="MCAND02NSICWS13" w:date="2020-03-17T16:20:00Z">
        <w:r w:rsidR="0044649C">
          <w:rPr>
            <w:rFonts w:ascii="Times New Roman" w:eastAsia="Times New Roman" w:hAnsi="Times New Roman" w:cs="Times New Roman"/>
          </w:rPr>
          <w:t>than those expiring</w:t>
        </w:r>
      </w:ins>
      <w:ins w:id="24" w:author="MCAND02NSICWS13" w:date="2020-03-17T16:25:00Z">
        <w:r w:rsidR="0044649C">
          <w:rPr>
            <w:rFonts w:ascii="Times New Roman" w:eastAsia="Times New Roman" w:hAnsi="Times New Roman" w:cs="Times New Roman"/>
          </w:rPr>
          <w:t xml:space="preserve"> (</w:t>
        </w:r>
      </w:ins>
      <w:ins w:id="25" w:author="MCAND02NSICWS13" w:date="2020-03-17T16:26:00Z">
        <w:r w:rsidR="0044649C">
          <w:rPr>
            <w:rFonts w:ascii="Times New Roman" w:eastAsia="Times New Roman" w:hAnsi="Times New Roman" w:cs="Times New Roman"/>
          </w:rPr>
          <w:t>M =</w:t>
        </w:r>
      </w:ins>
      <w:ins w:id="26" w:author="MCAND02NSICWS13" w:date="2020-03-17T16:25:00Z">
        <w:r w:rsidR="0044649C">
          <w:rPr>
            <w:rFonts w:ascii="Times New Roman" w:eastAsia="Times New Roman" w:hAnsi="Times New Roman" w:cs="Times New Roman"/>
          </w:rPr>
          <w:t xml:space="preserve"> 1.9, SD</w:t>
        </w:r>
      </w:ins>
      <w:ins w:id="27" w:author="MCAND02NSICWS13" w:date="2020-03-17T16:26:00Z">
        <w:r w:rsidR="0044649C">
          <w:rPr>
            <w:rFonts w:ascii="Times New Roman" w:eastAsia="Times New Roman" w:hAnsi="Times New Roman" w:cs="Times New Roman"/>
          </w:rPr>
          <w:t xml:space="preserve"> =</w:t>
        </w:r>
      </w:ins>
      <w:ins w:id="28" w:author="MCAND02NSICWS13" w:date="2020-03-17T16:25:00Z">
        <w:r w:rsidR="0044649C">
          <w:rPr>
            <w:rFonts w:ascii="Times New Roman" w:eastAsia="Times New Roman" w:hAnsi="Times New Roman" w:cs="Times New Roman"/>
          </w:rPr>
          <w:t xml:space="preserve"> 1.0)</w:t>
        </w:r>
      </w:ins>
      <w:ins w:id="29" w:author="MCAND02NSICWS13" w:date="2020-03-17T16:20:00Z">
        <w:r w:rsidR="0044649C">
          <w:rPr>
            <w:rFonts w:ascii="Times New Roman" w:eastAsia="Times New Roman" w:hAnsi="Times New Roman" w:cs="Times New Roman"/>
          </w:rPr>
          <w:t xml:space="preserve"> though this did not reach statistical significance. </w:t>
        </w:r>
      </w:ins>
      <w:del w:id="30" w:author="MCAND02NSICWS13" w:date="2020-03-17T16:29:00Z">
        <w:r w:rsidDel="004B4A2C">
          <w:rPr>
            <w:rFonts w:ascii="Times New Roman" w:eastAsia="Times New Roman" w:hAnsi="Times New Roman" w:cs="Times New Roman"/>
          </w:rPr>
          <w:delText xml:space="preserve">Voriconazole (143), amphotericin B (108), liposomal amphotericin B (82), and itraconazole (58) were the most commonly used antifungals. Other antifungals used include caspofungin (34), amphotericin B lipid complex (3), amphotericin B colloidal dispersion (1), isavuconazole (1), posaconazole (7), flucytosine (18), and fluconazole (26). </w:delText>
        </w:r>
      </w:del>
      <w:r>
        <w:rPr>
          <w:rFonts w:ascii="Times New Roman" w:eastAsia="Times New Roman" w:hAnsi="Times New Roman" w:cs="Times New Roman"/>
        </w:rPr>
        <w:t>A bivariate analysis of patients surviving and expiring from aspergillosis following systemic antifungals (</w:t>
      </w:r>
      <w:ins w:id="31" w:author="MCAND02NSICWS13" w:date="2020-03-17T16:30:00Z">
        <w:r w:rsidR="004B4A2C">
          <w:rPr>
            <w:rFonts w:ascii="Times New Roman" w:eastAsia="Times New Roman" w:hAnsi="Times New Roman" w:cs="Times New Roman"/>
          </w:rPr>
          <w:t>T</w:t>
        </w:r>
      </w:ins>
      <w:del w:id="32" w:author="MCAND02NSICWS13" w:date="2020-03-17T16:30:00Z">
        <w:r w:rsidDel="004B4A2C">
          <w:rPr>
            <w:rFonts w:ascii="Times New Roman" w:eastAsia="Times New Roman" w:hAnsi="Times New Roman" w:cs="Times New Roman"/>
          </w:rPr>
          <w:delText>t</w:delText>
        </w:r>
      </w:del>
      <w:r>
        <w:rPr>
          <w:rFonts w:ascii="Times New Roman" w:eastAsia="Times New Roman" w:hAnsi="Times New Roman" w:cs="Times New Roman"/>
        </w:rPr>
        <w:t xml:space="preserve">able 1) </w:t>
      </w:r>
      <w:del w:id="33" w:author="MCAND02NSICWS13" w:date="2020-03-17T16:36:00Z">
        <w:r w:rsidDel="004B4A2C">
          <w:rPr>
            <w:rFonts w:ascii="Times New Roman" w:eastAsia="Times New Roman" w:hAnsi="Times New Roman" w:cs="Times New Roman"/>
          </w:rPr>
          <w:delText xml:space="preserve"> </w:delText>
        </w:r>
      </w:del>
      <w:r>
        <w:rPr>
          <w:rFonts w:ascii="Times New Roman" w:eastAsia="Times New Roman" w:hAnsi="Times New Roman" w:cs="Times New Roman"/>
        </w:rPr>
        <w:t>showed a statistically significant increased survival for patients who were treated with voriconazole (78.3%; p &lt;.001), itraconazole (82.8%; p &lt;.05), and fluconazole (50%; p &lt;.05). Amphotericin B (61.1%) had borderline significance (p =.05), therefore, it was included in further analysis.</w:t>
      </w:r>
    </w:p>
    <w:p w14:paraId="0000000E" w14:textId="77777777" w:rsidR="00757F5C" w:rsidRDefault="00757F5C">
      <w:pPr>
        <w:rPr>
          <w:rFonts w:ascii="Times New Roman" w:eastAsia="Times New Roman" w:hAnsi="Times New Roman" w:cs="Times New Roman"/>
        </w:rPr>
      </w:pPr>
    </w:p>
    <w:p w14:paraId="0000000F" w14:textId="77777777" w:rsidR="00757F5C" w:rsidRDefault="00643F14">
      <w:pPr>
        <w:spacing w:line="331" w:lineRule="auto"/>
        <w:rPr>
          <w:rFonts w:ascii="Times New Roman" w:eastAsia="Times New Roman" w:hAnsi="Times New Roman" w:cs="Times New Roman"/>
          <w:b/>
        </w:rPr>
      </w:pPr>
      <w:r>
        <w:rPr>
          <w:rFonts w:ascii="Times New Roman" w:eastAsia="Times New Roman" w:hAnsi="Times New Roman" w:cs="Times New Roman"/>
          <w:b/>
        </w:rPr>
        <w:t>Linear regression results</w:t>
      </w:r>
    </w:p>
    <w:p w14:paraId="00000010" w14:textId="77777777" w:rsidR="00757F5C" w:rsidRDefault="00643F14">
      <w:pPr>
        <w:rPr>
          <w:rFonts w:ascii="Times New Roman" w:eastAsia="Times New Roman" w:hAnsi="Times New Roman" w:cs="Times New Roman"/>
        </w:rPr>
      </w:pPr>
      <w:r>
        <w:rPr>
          <w:rFonts w:ascii="Times New Roman" w:eastAsia="Times New Roman" w:hAnsi="Times New Roman" w:cs="Times New Roman"/>
        </w:rPr>
        <w:t xml:space="preserve">Surgical intervention and utilization of systemic fungal agents were investigated in relationship to survival to identify potential predictors of increased chance of survival after treatment for CNS fungal infection. In univariate analysis (Table 2), patients who underwent surgery or received systemic voriconazole, </w:t>
      </w:r>
      <w:proofErr w:type="spellStart"/>
      <w:r>
        <w:rPr>
          <w:rFonts w:ascii="Times New Roman" w:eastAsia="Times New Roman" w:hAnsi="Times New Roman" w:cs="Times New Roman"/>
        </w:rPr>
        <w:t>AmpB</w:t>
      </w:r>
      <w:proofErr w:type="spellEnd"/>
      <w:r>
        <w:rPr>
          <w:rFonts w:ascii="Times New Roman" w:eastAsia="Times New Roman" w:hAnsi="Times New Roman" w:cs="Times New Roman"/>
        </w:rPr>
        <w:t xml:space="preserve">, itraconazole, or fluconazole were significantly more likely to survive their infection. The odds of expiration after surgery compared to those receiving only medical management was 0.45 (95% CI 0.25-0.80; p &lt;0.01).The odds of expiration after treatment with systemic voriconazole, </w:t>
      </w:r>
      <w:proofErr w:type="spellStart"/>
      <w:r>
        <w:rPr>
          <w:rFonts w:ascii="Times New Roman" w:eastAsia="Times New Roman" w:hAnsi="Times New Roman" w:cs="Times New Roman"/>
        </w:rPr>
        <w:t>AmpB</w:t>
      </w:r>
      <w:proofErr w:type="spellEnd"/>
      <w:r>
        <w:rPr>
          <w:rFonts w:ascii="Times New Roman" w:eastAsia="Times New Roman" w:hAnsi="Times New Roman" w:cs="Times New Roman"/>
        </w:rPr>
        <w:t xml:space="preserve">, itraconazole, or fluconazole were compared to not receiving systemic therapy were 0.32 (95% CI </w:t>
      </w:r>
      <w:r>
        <w:rPr>
          <w:rFonts w:ascii="Times New Roman" w:eastAsia="Times New Roman" w:hAnsi="Times New Roman" w:cs="Times New Roman"/>
        </w:rPr>
        <w:lastRenderedPageBreak/>
        <w:t xml:space="preserve">0.18-0.55, p = &lt;0.001), </w:t>
      </w:r>
      <w:commentRangeStart w:id="34"/>
      <w:r>
        <w:rPr>
          <w:rFonts w:ascii="Times New Roman" w:eastAsia="Times New Roman" w:hAnsi="Times New Roman" w:cs="Times New Roman"/>
        </w:rPr>
        <w:t xml:space="preserve">1.71 </w:t>
      </w:r>
      <w:commentRangeEnd w:id="34"/>
      <w:r>
        <w:rPr>
          <w:rStyle w:val="CommentReference"/>
        </w:rPr>
        <w:commentReference w:id="34"/>
      </w:r>
      <w:r>
        <w:rPr>
          <w:rFonts w:ascii="Times New Roman" w:eastAsia="Times New Roman" w:hAnsi="Times New Roman" w:cs="Times New Roman"/>
        </w:rPr>
        <w:t xml:space="preserve">(95% CI 1.00-2.93, p = 0.05), 0.36 (95% CI 0.16-0.72, p &lt;0.01), </w:t>
      </w:r>
      <w:commentRangeStart w:id="35"/>
      <w:r>
        <w:rPr>
          <w:rFonts w:ascii="Times New Roman" w:eastAsia="Times New Roman" w:hAnsi="Times New Roman" w:cs="Times New Roman"/>
        </w:rPr>
        <w:t xml:space="preserve">2.31 </w:t>
      </w:r>
      <w:commentRangeEnd w:id="35"/>
      <w:r>
        <w:rPr>
          <w:rStyle w:val="CommentReference"/>
        </w:rPr>
        <w:commentReference w:id="35"/>
      </w:r>
      <w:r>
        <w:rPr>
          <w:rFonts w:ascii="Times New Roman" w:eastAsia="Times New Roman" w:hAnsi="Times New Roman" w:cs="Times New Roman"/>
        </w:rPr>
        <w:t>(95% CI 1.01, p = 5.30).</w:t>
      </w:r>
    </w:p>
    <w:p w14:paraId="00000011" w14:textId="77777777" w:rsidR="00757F5C" w:rsidRDefault="00757F5C">
      <w:pPr>
        <w:rPr>
          <w:rFonts w:ascii="Times New Roman" w:eastAsia="Times New Roman" w:hAnsi="Times New Roman" w:cs="Times New Roman"/>
        </w:rPr>
      </w:pPr>
    </w:p>
    <w:p w14:paraId="00000012" w14:textId="77777777" w:rsidR="00757F5C" w:rsidRDefault="00643F14">
      <w:pPr>
        <w:rPr>
          <w:rFonts w:ascii="Times New Roman" w:eastAsia="Times New Roman" w:hAnsi="Times New Roman" w:cs="Times New Roman"/>
        </w:rPr>
      </w:pPr>
      <w:r>
        <w:rPr>
          <w:rFonts w:ascii="Times New Roman" w:eastAsia="Times New Roman" w:hAnsi="Times New Roman" w:cs="Times New Roman"/>
        </w:rPr>
        <w:t xml:space="preserve">In the multivariate analysis (Table 2), the odds of expiration after surgery, adjusting </w:t>
      </w:r>
      <w:commentRangeStart w:id="36"/>
      <w:r>
        <w:rPr>
          <w:rFonts w:ascii="Times New Roman" w:eastAsia="Times New Roman" w:hAnsi="Times New Roman" w:cs="Times New Roman"/>
        </w:rPr>
        <w:t xml:space="preserve">for _____, </w:t>
      </w:r>
      <w:commentRangeEnd w:id="36"/>
      <w:r>
        <w:rPr>
          <w:rStyle w:val="CommentReference"/>
        </w:rPr>
        <w:commentReference w:id="36"/>
      </w:r>
      <w:r>
        <w:rPr>
          <w:rFonts w:ascii="Times New Roman" w:eastAsia="Times New Roman" w:hAnsi="Times New Roman" w:cs="Times New Roman"/>
        </w:rPr>
        <w:t xml:space="preserve">were 0.40 (95%CI 0.21-0.75, p &lt; 0.01). The odds of expiration after receiving voriconazole and itraconazole, adjusting for ______, were 0.14 (95% CI 0.05-0.36, p &lt; 0.001), 0.15 (95% CI 0.05-0.38, p &lt;0.001), respectively. </w:t>
      </w:r>
    </w:p>
    <w:p w14:paraId="00000013" w14:textId="77777777" w:rsidR="00757F5C" w:rsidRDefault="00757F5C">
      <w:pPr>
        <w:rPr>
          <w:rFonts w:ascii="Times New Roman" w:eastAsia="Times New Roman" w:hAnsi="Times New Roman" w:cs="Times New Roman"/>
        </w:rPr>
      </w:pPr>
    </w:p>
    <w:p w14:paraId="00000014" w14:textId="77777777" w:rsidR="00757F5C" w:rsidRDefault="00643F14">
      <w:pPr>
        <w:rPr>
          <w:rFonts w:ascii="Times New Roman" w:eastAsia="Times New Roman" w:hAnsi="Times New Roman" w:cs="Times New Roman"/>
        </w:rPr>
      </w:pPr>
      <w:r>
        <w:rPr>
          <w:rFonts w:ascii="Times New Roman" w:eastAsia="Times New Roman" w:hAnsi="Times New Roman" w:cs="Times New Roman"/>
        </w:rPr>
        <w:t xml:space="preserve">Thus, surgery, administration of voriconazole, and administration of itraconazole are strong predictors of survival. </w:t>
      </w:r>
    </w:p>
    <w:p w14:paraId="00000015" w14:textId="77777777" w:rsidR="00757F5C" w:rsidRDefault="00757F5C">
      <w:pPr>
        <w:rPr>
          <w:rFonts w:ascii="Times New Roman" w:eastAsia="Times New Roman" w:hAnsi="Times New Roman" w:cs="Times New Roman"/>
        </w:rPr>
      </w:pPr>
    </w:p>
    <w:sectPr w:rsidR="00757F5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AND02NSICWS13" w:date="2020-03-17T16:10:00Z" w:initials="M">
    <w:p w14:paraId="0E508C78" w14:textId="244D3275" w:rsidR="00F746BC" w:rsidRDefault="00F746BC">
      <w:pPr>
        <w:pStyle w:val="CommentText"/>
      </w:pPr>
      <w:r>
        <w:rPr>
          <w:rStyle w:val="CommentReference"/>
        </w:rPr>
        <w:annotationRef/>
      </w:r>
      <w:r>
        <w:t xml:space="preserve">We should still include the table </w:t>
      </w:r>
      <w:proofErr w:type="spellStart"/>
      <w:r>
        <w:t>Gami</w:t>
      </w:r>
      <w:proofErr w:type="spellEnd"/>
      <w:r>
        <w:t xml:space="preserve"> made with all of the collected patient data as I think this is a requirement for systematic reviews. So perhaps we need to re-label the other tables to table 2 and 3?</w:t>
      </w:r>
    </w:p>
  </w:comment>
  <w:comment w:id="34" w:author="Asher, Tony Michael" w:date="2020-03-17T10:30:00Z" w:initials="ATM">
    <w:p w14:paraId="164BB6F8" w14:textId="6EBE14EE" w:rsidR="00643F14" w:rsidRDefault="00643F14">
      <w:pPr>
        <w:pStyle w:val="CommentText"/>
      </w:pPr>
      <w:r>
        <w:rPr>
          <w:rStyle w:val="CommentReference"/>
        </w:rPr>
        <w:annotationRef/>
      </w:r>
      <w:r>
        <w:t>I still don’t know why this # is &lt;1 if more patients survived than expired</w:t>
      </w:r>
    </w:p>
  </w:comment>
  <w:comment w:id="35" w:author="Asher, Tony Michael" w:date="2020-03-17T10:31:00Z" w:initials="ATM">
    <w:p w14:paraId="0D35E66D" w14:textId="6602D695" w:rsidR="00643F14" w:rsidRDefault="00643F14">
      <w:pPr>
        <w:pStyle w:val="CommentText"/>
      </w:pPr>
      <w:r>
        <w:rPr>
          <w:rStyle w:val="CommentReference"/>
        </w:rPr>
        <w:annotationRef/>
      </w:r>
      <w:r>
        <w:t>Also don’t know why this one is positive</w:t>
      </w:r>
    </w:p>
  </w:comment>
  <w:comment w:id="36" w:author="Asher, Tony Michael" w:date="2020-03-17T10:31:00Z" w:initials="ATM">
    <w:p w14:paraId="15EF036C" w14:textId="2B4A50CB" w:rsidR="00643F14" w:rsidRDefault="00643F14">
      <w:pPr>
        <w:pStyle w:val="CommentText"/>
      </w:pPr>
      <w:r>
        <w:rPr>
          <w:rStyle w:val="CommentReference"/>
        </w:rPr>
        <w:annotationRef/>
      </w:r>
      <w:r>
        <w:t>What are we adjusting for in each of the multivariate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8C78" w15:done="0"/>
  <w15:commentEx w15:paraId="164BB6F8" w15:done="0"/>
  <w15:commentEx w15:paraId="0D35E66D" w15:done="0"/>
  <w15:commentEx w15:paraId="15EF03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8C78" w16cid:durableId="221BA1C9"/>
  <w16cid:commentId w16cid:paraId="164BB6F8" w16cid:durableId="221B254D"/>
  <w16cid:commentId w16cid:paraId="0D35E66D" w16cid:durableId="221B256F"/>
  <w16cid:commentId w16cid:paraId="15EF036C" w16cid:durableId="221B2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AND02NSICWS13">
    <w15:presenceInfo w15:providerId="None" w15:userId="MCAND02NSICWS13"/>
  </w15:person>
  <w15:person w15:author="Asher, Tony Michael">
    <w15:presenceInfo w15:providerId="AD" w15:userId="S::amasher@ad.unc.edu::bbee2e9f-6fbb-4e00-b22d-908281bbf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5C"/>
    <w:rsid w:val="00261409"/>
    <w:rsid w:val="00371FC8"/>
    <w:rsid w:val="00430F5E"/>
    <w:rsid w:val="0044649C"/>
    <w:rsid w:val="004B4A2C"/>
    <w:rsid w:val="00643F14"/>
    <w:rsid w:val="00757F5C"/>
    <w:rsid w:val="00F7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9C57"/>
  <w15:docId w15:val="{6EB3B12D-A049-F24E-8559-9BF1096D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43F14"/>
    <w:rPr>
      <w:sz w:val="16"/>
      <w:szCs w:val="16"/>
    </w:rPr>
  </w:style>
  <w:style w:type="paragraph" w:styleId="CommentText">
    <w:name w:val="annotation text"/>
    <w:basedOn w:val="Normal"/>
    <w:link w:val="CommentTextChar"/>
    <w:uiPriority w:val="99"/>
    <w:semiHidden/>
    <w:unhideWhenUsed/>
    <w:rsid w:val="00643F14"/>
    <w:pPr>
      <w:spacing w:line="240" w:lineRule="auto"/>
    </w:pPr>
    <w:rPr>
      <w:sz w:val="20"/>
      <w:szCs w:val="20"/>
    </w:rPr>
  </w:style>
  <w:style w:type="character" w:customStyle="1" w:styleId="CommentTextChar">
    <w:name w:val="Comment Text Char"/>
    <w:basedOn w:val="DefaultParagraphFont"/>
    <w:link w:val="CommentText"/>
    <w:uiPriority w:val="99"/>
    <w:semiHidden/>
    <w:rsid w:val="00643F14"/>
    <w:rPr>
      <w:sz w:val="20"/>
      <w:szCs w:val="20"/>
    </w:rPr>
  </w:style>
  <w:style w:type="paragraph" w:styleId="CommentSubject">
    <w:name w:val="annotation subject"/>
    <w:basedOn w:val="CommentText"/>
    <w:next w:val="CommentText"/>
    <w:link w:val="CommentSubjectChar"/>
    <w:uiPriority w:val="99"/>
    <w:semiHidden/>
    <w:unhideWhenUsed/>
    <w:rsid w:val="00643F14"/>
    <w:rPr>
      <w:b/>
      <w:bCs/>
    </w:rPr>
  </w:style>
  <w:style w:type="character" w:customStyle="1" w:styleId="CommentSubjectChar">
    <w:name w:val="Comment Subject Char"/>
    <w:basedOn w:val="CommentTextChar"/>
    <w:link w:val="CommentSubject"/>
    <w:uiPriority w:val="99"/>
    <w:semiHidden/>
    <w:rsid w:val="00643F14"/>
    <w:rPr>
      <w:b/>
      <w:bCs/>
      <w:sz w:val="20"/>
      <w:szCs w:val="20"/>
    </w:rPr>
  </w:style>
  <w:style w:type="paragraph" w:styleId="BalloonText">
    <w:name w:val="Balloon Text"/>
    <w:basedOn w:val="Normal"/>
    <w:link w:val="BalloonTextChar"/>
    <w:uiPriority w:val="99"/>
    <w:semiHidden/>
    <w:unhideWhenUsed/>
    <w:rsid w:val="00643F1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3F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MCAND02NSICWS13</dc:creator>
  <cp:lastModifiedBy>Aaron Gelinne</cp:lastModifiedBy>
  <cp:revision>2</cp:revision>
  <dcterms:created xsi:type="dcterms:W3CDTF">2020-03-17T23:22:00Z</dcterms:created>
  <dcterms:modified xsi:type="dcterms:W3CDTF">2020-03-17T23:22:00Z</dcterms:modified>
</cp:coreProperties>
</file>